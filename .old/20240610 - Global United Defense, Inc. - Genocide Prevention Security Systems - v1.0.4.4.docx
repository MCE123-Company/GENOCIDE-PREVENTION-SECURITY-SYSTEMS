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364C37E" w:rsidR="009B00FA" w:rsidRDefault="00081557" w:rsidP="00B111EA">
      <w:pPr>
        <w:jc w:val="center"/>
        <w:rPr>
          <w:bCs/>
          <w:sz w:val="28"/>
          <w:szCs w:val="28"/>
        </w:rPr>
      </w:pPr>
      <w:r>
        <w:rPr>
          <w:bCs/>
          <w:sz w:val="28"/>
          <w:szCs w:val="28"/>
        </w:rPr>
        <w:t>6/10/2024 9:13:58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 xml:space="preserve">ANY SECRET SERVICE </w:t>
      </w:r>
      <w:proofErr w:type="spellStart"/>
      <w:r w:rsidR="00081557" w:rsidRPr="00081557">
        <w:rPr>
          <w:b/>
          <w:bCs/>
          <w:color w:val="FF0000"/>
        </w:rPr>
        <w:t>PROTECTEE</w:t>
      </w:r>
      <w:proofErr w:type="spellEnd"/>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021334BD"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lastRenderedPageBreak/>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020C2C3F"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0C83387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7" w:author="Patrick McElhiney" w:date="2024-06-10T09:41:00Z" w16du:dateUtc="2024-06-10T13:41:00Z">
        <w:r w:rsidR="00F6783B" w:rsidRPr="00F6783B">
          <w:rPr>
            <w:b/>
            <w:bCs/>
            <w:color w:val="7030A0"/>
            <w:rPrChange w:id="8" w:author="Patrick McElhiney" w:date="2024-06-10T09:42:00Z" w16du:dateUtc="2024-06-10T13:42:00Z">
              <w:rPr>
                <w:b/>
                <w:bCs/>
              </w:rPr>
            </w:rPrChange>
          </w:rPr>
          <w:t>COMMITTED</w:t>
        </w:r>
        <w:r w:rsidR="00F6783B">
          <w:rPr>
            <w:b/>
            <w:bCs/>
          </w:rPr>
          <w:t>/</w:t>
        </w:r>
      </w:ins>
      <w:r w:rsidRPr="00A1350B">
        <w:rPr>
          <w:b/>
          <w:bCs/>
          <w:color w:val="7030A0"/>
        </w:rPr>
        <w:t>CONDUCTED</w:t>
      </w:r>
      <w:ins w:id="9" w:author="Patrick McElhiney" w:date="2024-06-10T09:41:00Z" w16du:dateUtc="2024-06-10T13:41:00Z">
        <w:r w:rsidR="00F6783B" w:rsidRPr="00F6783B">
          <w:rPr>
            <w:b/>
            <w:bCs/>
            <w:rPrChange w:id="10" w:author="Patrick McElhiney" w:date="2024-06-10T09:41:00Z" w16du:dateUtc="2024-06-10T13:41:00Z">
              <w:rPr>
                <w:b/>
                <w:bCs/>
                <w:color w:val="7030A0"/>
              </w:rPr>
            </w:rPrChange>
          </w:rPr>
          <w:t>/</w:t>
        </w:r>
        <w:r w:rsidR="00F6783B">
          <w:rPr>
            <w:b/>
            <w:bCs/>
            <w:color w:val="7030A0"/>
          </w:rPr>
          <w:t>DIRECTED</w:t>
        </w:r>
        <w:r w:rsidR="00F6783B" w:rsidRPr="00F6783B">
          <w:rPr>
            <w:b/>
            <w:bCs/>
            <w:rPrChange w:id="11" w:author="Patrick McElhiney" w:date="2024-06-10T09:41:00Z" w16du:dateUtc="2024-06-10T13:41:00Z">
              <w:rPr>
                <w:b/>
                <w:bCs/>
                <w:color w:val="7030A0"/>
              </w:rPr>
            </w:rPrChange>
          </w:rPr>
          <w:t>/</w:t>
        </w:r>
        <w:r w:rsidR="00F6783B">
          <w:rPr>
            <w:b/>
            <w:bCs/>
            <w:color w:val="7030A0"/>
          </w:rPr>
          <w:t>ORCHESTRATED</w:t>
        </w:r>
      </w:ins>
      <w:r w:rsidRPr="009A201B">
        <w:rPr>
          <w:b/>
          <w:bCs/>
        </w:rPr>
        <w:t xml:space="preserve"> </w:t>
      </w:r>
      <w:r w:rsidRPr="009A201B">
        <w:rPr>
          <w:b/>
          <w:bCs/>
          <w:color w:val="0070C0"/>
        </w:rPr>
        <w:t>BY</w:t>
      </w:r>
      <w:r w:rsidRPr="009A201B">
        <w:rPr>
          <w:b/>
          <w:bCs/>
        </w:rPr>
        <w:t xml:space="preserve"> </w:t>
      </w:r>
      <w:del w:id="12" w:author="Patrick McElhiney" w:date="2024-06-10T09:42:00Z" w16du:dateUtc="2024-06-10T13:42:00Z">
        <w:r w:rsidDel="00F6783B">
          <w:rPr>
            <w:b/>
            <w:bCs/>
          </w:rPr>
          <w:delText xml:space="preserve">                                          </w:delText>
        </w:r>
      </w:del>
      <w:r>
        <w:rPr>
          <w:b/>
          <w:bCs/>
          <w:color w:val="FF0000"/>
        </w:rPr>
        <w:t>AFRICA</w:t>
      </w:r>
      <w:r w:rsidRPr="000D346D">
        <w:rPr>
          <w:b/>
          <w:bCs/>
        </w:rPr>
        <w:t>;</w:t>
      </w:r>
    </w:p>
    <w:p w14:paraId="23887A16" w14:textId="1334F6A1"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3" w:author="Patrick McElhiney" w:date="2024-06-10T09:42:00Z" w16du:dateUtc="2024-06-10T13:42: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ins>
      <w:del w:id="14" w:author="Patrick McElhiney" w:date="2024-06-10T09:42:00Z" w16du:dateUtc="2024-06-10T13:42:00Z">
        <w:r w:rsidRPr="00A1350B" w:rsidDel="00F6783B">
          <w:rPr>
            <w:b/>
            <w:bCs/>
            <w:color w:val="7030A0"/>
          </w:rPr>
          <w:delText>CONDUCTED</w:delText>
        </w:r>
        <w:r w:rsidRPr="009A201B" w:rsidDel="00F6783B">
          <w:rPr>
            <w:b/>
            <w:bCs/>
          </w:rPr>
          <w:delText xml:space="preserve"> </w:delText>
        </w:r>
      </w:del>
      <w:r w:rsidRPr="009A201B">
        <w:rPr>
          <w:b/>
          <w:bCs/>
          <w:color w:val="0070C0"/>
        </w:rPr>
        <w:t>BY</w:t>
      </w:r>
      <w:del w:id="15" w:author="Patrick McElhiney" w:date="2024-06-10T09:42:00Z" w16du:dateUtc="2024-06-10T13:42:00Z">
        <w:r w:rsidRPr="009A201B" w:rsidDel="00F6783B">
          <w:rPr>
            <w:b/>
            <w:bCs/>
          </w:rPr>
          <w:delText xml:space="preserve"> </w:delText>
        </w:r>
        <w:r w:rsidDel="00F6783B">
          <w:rPr>
            <w:b/>
            <w:bCs/>
          </w:rPr>
          <w:delText xml:space="preserve">                                         </w:delText>
        </w:r>
      </w:del>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D6F47BD"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6" w:author="Patrick McElhiney" w:date="2024-06-10T09:42:00Z" w16du:dateUtc="2024-06-10T13:42: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ins>
      <w:del w:id="17" w:author="Patrick McElhiney" w:date="2024-06-10T09:42:00Z" w16du:dateUtc="2024-06-10T13:42:00Z">
        <w:r w:rsidRPr="00A1350B" w:rsidDel="00F6783B">
          <w:rPr>
            <w:b/>
            <w:bCs/>
            <w:color w:val="7030A0"/>
          </w:rPr>
          <w:delText>CONDUCTED</w:delText>
        </w:r>
        <w:r w:rsidRPr="009A201B" w:rsidDel="00F6783B">
          <w:rPr>
            <w:b/>
            <w:bCs/>
          </w:rPr>
          <w:delText xml:space="preserve"> </w:delText>
        </w:r>
      </w:del>
      <w:r w:rsidRPr="009A201B">
        <w:rPr>
          <w:b/>
          <w:bCs/>
          <w:color w:val="0070C0"/>
        </w:rPr>
        <w:t>BY</w:t>
      </w:r>
      <w:del w:id="18" w:author="Patrick McElhiney" w:date="2024-06-10T09:42:00Z" w16du:dateUtc="2024-06-10T13:42:00Z">
        <w:r w:rsidRPr="009A201B" w:rsidDel="00F6783B">
          <w:rPr>
            <w:b/>
            <w:bCs/>
          </w:rPr>
          <w:delText xml:space="preserve"> </w:delText>
        </w:r>
        <w:r w:rsidDel="00F6783B">
          <w:rPr>
            <w:b/>
            <w:bCs/>
          </w:rPr>
          <w:delText xml:space="preserve">                                         </w:delText>
        </w:r>
      </w:del>
      <w:r>
        <w:rPr>
          <w:b/>
          <w:bCs/>
        </w:rPr>
        <w:t xml:space="preserve"> </w:t>
      </w:r>
      <w:r>
        <w:rPr>
          <w:b/>
          <w:bCs/>
          <w:color w:val="FF0000"/>
        </w:rPr>
        <w:t>CHINA</w:t>
      </w:r>
      <w:r w:rsidRPr="000D346D">
        <w:rPr>
          <w:b/>
          <w:bCs/>
        </w:rPr>
        <w:t>;</w:t>
      </w:r>
    </w:p>
    <w:p w14:paraId="31B15096" w14:textId="4DC09A03"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9" w:author="Patrick McElhiney" w:date="2024-06-10T09:42:00Z" w16du:dateUtc="2024-06-10T13:42: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20" w:author="Patrick McElhiney" w:date="2024-06-10T09:42:00Z" w16du:dateUtc="2024-06-10T13:42:00Z">
        <w:r w:rsidRPr="00A1350B" w:rsidDel="00F6783B">
          <w:rPr>
            <w:b/>
            <w:bCs/>
            <w:color w:val="7030A0"/>
          </w:rPr>
          <w:delText>CONDUCTED</w:delText>
        </w:r>
      </w:del>
      <w:r w:rsidRPr="009A201B">
        <w:rPr>
          <w:b/>
          <w:bCs/>
        </w:rPr>
        <w:t xml:space="preserve"> </w:t>
      </w:r>
      <w:r w:rsidRPr="009A201B">
        <w:rPr>
          <w:b/>
          <w:bCs/>
          <w:color w:val="0070C0"/>
        </w:rPr>
        <w:t>BY</w:t>
      </w:r>
      <w:del w:id="21" w:author="Patrick McElhiney" w:date="2024-06-10T09:42:00Z" w16du:dateUtc="2024-06-10T13:42:00Z">
        <w:r w:rsidRPr="009A201B" w:rsidDel="00F6783B">
          <w:rPr>
            <w:b/>
            <w:bCs/>
          </w:rPr>
          <w:delText xml:space="preserve"> </w:delText>
        </w:r>
        <w:r w:rsidDel="00F6783B">
          <w:rPr>
            <w:b/>
            <w:bCs/>
          </w:rPr>
          <w:delText xml:space="preserve">                                         </w:delText>
        </w:r>
      </w:del>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1E84A2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22" w:author="Patrick McElhiney" w:date="2024-06-10T09:43:00Z" w16du:dateUtc="2024-06-10T13:43: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ins>
      <w:del w:id="23" w:author="Patrick McElhiney" w:date="2024-06-10T09:43:00Z" w16du:dateUtc="2024-06-10T13:43:00Z">
        <w:r w:rsidRPr="00A1350B" w:rsidDel="00F6783B">
          <w:rPr>
            <w:b/>
            <w:bCs/>
            <w:color w:val="7030A0"/>
          </w:rPr>
          <w:delText>CONDUCTED</w:delText>
        </w:r>
        <w:r w:rsidRPr="009A201B" w:rsidDel="00F6783B">
          <w:rPr>
            <w:b/>
            <w:bCs/>
          </w:rPr>
          <w:delText xml:space="preserve"> </w:delText>
        </w:r>
      </w:del>
      <w:r w:rsidRPr="009A201B">
        <w:rPr>
          <w:b/>
          <w:bCs/>
          <w:color w:val="0070C0"/>
        </w:rPr>
        <w:t>BY</w:t>
      </w:r>
      <w:del w:id="24" w:author="Patrick McElhiney" w:date="2024-06-10T09:43:00Z" w16du:dateUtc="2024-06-10T13:43: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FOREIGN MILITARY</w:t>
      </w:r>
      <w:r w:rsidRPr="000D346D">
        <w:rPr>
          <w:b/>
          <w:bCs/>
        </w:rPr>
        <w:t>;</w:t>
      </w:r>
    </w:p>
    <w:p w14:paraId="2E4AFA4E" w14:textId="05426CF8"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25" w:author="Patrick McElhiney" w:date="2024-06-10T09:43:00Z" w16du:dateUtc="2024-06-10T13:43: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ins>
      <w:del w:id="26" w:author="Patrick McElhiney" w:date="2024-06-10T09:43:00Z" w16du:dateUtc="2024-06-10T13:43:00Z">
        <w:r w:rsidRPr="00A1350B" w:rsidDel="00F6783B">
          <w:rPr>
            <w:b/>
            <w:bCs/>
            <w:color w:val="7030A0"/>
          </w:rPr>
          <w:delText>CONDUCTED</w:delText>
        </w:r>
        <w:r w:rsidRPr="009A201B" w:rsidDel="00F6783B">
          <w:rPr>
            <w:b/>
            <w:bCs/>
          </w:rPr>
          <w:delText xml:space="preserve"> </w:delText>
        </w:r>
      </w:del>
      <w:r w:rsidRPr="009A201B">
        <w:rPr>
          <w:b/>
          <w:bCs/>
          <w:color w:val="0070C0"/>
        </w:rPr>
        <w:t>BY</w:t>
      </w:r>
      <w:del w:id="27" w:author="Patrick McElhiney" w:date="2024-06-10T09:43:00Z" w16du:dateUtc="2024-06-10T13:43:00Z">
        <w:r w:rsidRPr="009A201B" w:rsidDel="00F6783B">
          <w:rPr>
            <w:b/>
            <w:bCs/>
          </w:rPr>
          <w:delText xml:space="preserve"> </w:delText>
        </w:r>
        <w:r w:rsidDel="00F6783B">
          <w:rPr>
            <w:b/>
            <w:bCs/>
          </w:rPr>
          <w:delText xml:space="preserve">                                          </w:delText>
        </w:r>
      </w:del>
      <w:ins w:id="28" w:author="Patrick McElhiney" w:date="2024-06-10T09:43:00Z" w16du:dateUtc="2024-06-10T13:43:00Z">
        <w:r w:rsidR="00F6783B">
          <w:rPr>
            <w:b/>
            <w:bCs/>
          </w:rPr>
          <w:t xml:space="preserve"> </w:t>
        </w:r>
      </w:ins>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3922D1D6"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29" w:author="Patrick McElhiney" w:date="2024-06-10T09:44:00Z" w16du:dateUtc="2024-06-10T13:44: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30" w:author="Patrick McElhiney" w:date="2024-06-10T09:44:00Z" w16du:dateUtc="2024-06-10T13:44:00Z">
        <w:r w:rsidRPr="00BE70C8" w:rsidDel="00F6783B">
          <w:rPr>
            <w:b/>
            <w:bCs/>
            <w:color w:val="7030A0"/>
          </w:rPr>
          <w:delText>CONDUCTED</w:delText>
        </w:r>
      </w:del>
      <w:r w:rsidRPr="009A201B">
        <w:rPr>
          <w:b/>
          <w:bCs/>
        </w:rPr>
        <w:t xml:space="preserve"> </w:t>
      </w:r>
      <w:r w:rsidRPr="009A201B">
        <w:rPr>
          <w:b/>
          <w:bCs/>
          <w:color w:val="0070C0"/>
        </w:rPr>
        <w:t>BY</w:t>
      </w:r>
      <w:del w:id="31" w:author="Patrick McElhiney" w:date="2024-06-10T09:44:00Z" w16du:dateUtc="2024-06-10T13:44: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ANY GOVERNMENT</w:t>
      </w:r>
      <w:r w:rsidRPr="000D346D">
        <w:rPr>
          <w:b/>
          <w:bCs/>
        </w:rPr>
        <w:t>;</w:t>
      </w:r>
    </w:p>
    <w:p w14:paraId="55C86B23" w14:textId="798F219C" w:rsidR="00F6783B" w:rsidRDefault="00F6783B" w:rsidP="00F6783B">
      <w:pPr>
        <w:ind w:left="720"/>
        <w:jc w:val="both"/>
        <w:rPr>
          <w:ins w:id="32" w:author="Patrick McElhiney" w:date="2024-06-10T09:41:00Z" w16du:dateUtc="2024-06-10T13:41:00Z"/>
          <w:b/>
          <w:bCs/>
        </w:rPr>
      </w:pPr>
      <w:ins w:id="33" w:author="Patrick McElhiney" w:date="2024-06-10T09:41:00Z" w16du:dateUtc="2024-06-10T13:41:00Z">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ns w:id="34" w:author="Patrick McElhiney" w:date="2024-06-10T09:44:00Z" w16du:dateUtc="2024-06-10T13:44:00Z">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ins>
      <w:ins w:id="35" w:author="Patrick McElhiney" w:date="2024-06-10T09:41:00Z" w16du:dateUtc="2024-06-10T13:41:00Z">
        <w:r w:rsidRPr="009A201B">
          <w:rPr>
            <w:b/>
            <w:bCs/>
          </w:rPr>
          <w:t xml:space="preserve"> </w:t>
        </w:r>
        <w:r w:rsidRPr="009A201B">
          <w:rPr>
            <w:b/>
            <w:bCs/>
            <w:color w:val="0070C0"/>
          </w:rPr>
          <w:t>BY</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ins>
    </w:p>
    <w:p w14:paraId="4DD66D17" w14:textId="5B2BFF5B"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36" w:author="Patrick McElhiney" w:date="2024-06-10T09:44:00Z" w16du:dateUtc="2024-06-10T13:44: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ins w:id="37" w:author="Patrick McElhiney" w:date="2024-06-10T09:45:00Z" w16du:dateUtc="2024-06-10T13:45:00Z">
        <w:r w:rsidR="00F6783B">
          <w:rPr>
            <w:b/>
            <w:bCs/>
            <w:color w:val="7030A0"/>
          </w:rPr>
          <w:t xml:space="preserve"> </w:t>
        </w:r>
      </w:ins>
      <w:del w:id="38" w:author="Patrick McElhiney" w:date="2024-06-10T09:44:00Z" w16du:dateUtc="2024-06-10T13:44:00Z">
        <w:r w:rsidRPr="00BE70C8" w:rsidDel="00F6783B">
          <w:rPr>
            <w:b/>
            <w:bCs/>
            <w:color w:val="7030A0"/>
          </w:rPr>
          <w:delText>CONDUCTED</w:delText>
        </w:r>
        <w:r w:rsidRPr="009A201B" w:rsidDel="00F6783B">
          <w:rPr>
            <w:b/>
            <w:bCs/>
          </w:rPr>
          <w:delText xml:space="preserve"> </w:delText>
        </w:r>
      </w:del>
      <w:r w:rsidRPr="009A201B">
        <w:rPr>
          <w:b/>
          <w:bCs/>
          <w:color w:val="0070C0"/>
        </w:rPr>
        <w:t>BY</w:t>
      </w:r>
      <w:del w:id="39" w:author="Patrick McElhiney" w:date="2024-06-10T09:44:00Z" w16du:dateUtc="2024-06-10T13:44: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5F9A50D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40" w:author="Patrick McElhiney" w:date="2024-06-10T09:44:00Z" w16du:dateUtc="2024-06-10T13:44: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ins w:id="41" w:author="Patrick McElhiney" w:date="2024-06-10T09:45:00Z" w16du:dateUtc="2024-06-10T13:45:00Z">
        <w:r w:rsidR="00F6783B">
          <w:rPr>
            <w:b/>
            <w:bCs/>
            <w:color w:val="7030A0"/>
          </w:rPr>
          <w:t xml:space="preserve"> </w:t>
        </w:r>
      </w:ins>
      <w:del w:id="42" w:author="Patrick McElhiney" w:date="2024-06-10T09:44:00Z" w16du:dateUtc="2024-06-10T13:44:00Z">
        <w:r w:rsidRPr="00BE70C8" w:rsidDel="00F6783B">
          <w:rPr>
            <w:b/>
            <w:bCs/>
            <w:color w:val="7030A0"/>
          </w:rPr>
          <w:delText>CONDUCTED</w:delText>
        </w:r>
      </w:del>
      <w:del w:id="43" w:author="Patrick McElhiney" w:date="2024-06-10T09:45:00Z" w16du:dateUtc="2024-06-10T13:45:00Z">
        <w:r w:rsidRPr="009A201B" w:rsidDel="00F6783B">
          <w:rPr>
            <w:b/>
            <w:bCs/>
          </w:rPr>
          <w:delText xml:space="preserve"> </w:delText>
        </w:r>
      </w:del>
      <w:r w:rsidRPr="009A201B">
        <w:rPr>
          <w:b/>
          <w:bCs/>
          <w:color w:val="0070C0"/>
        </w:rPr>
        <w:t>BY</w:t>
      </w:r>
      <w:del w:id="44" w:author="Patrick McElhiney" w:date="2024-06-10T09:45:00Z" w16du:dateUtc="2024-06-10T13:45: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del w:id="45" w:author="Patrick McElhiney" w:date="2024-06-10T09:45:00Z" w16du:dateUtc="2024-06-10T13:45: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41E8BAEA"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46" w:author="Patrick McElhiney" w:date="2024-06-10T09:45:00Z" w16du:dateUtc="2024-06-10T13:45: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47" w:author="Patrick McElhiney" w:date="2024-06-10T09:45:00Z" w16du:dateUtc="2024-06-10T13:45:00Z">
        <w:r w:rsidRPr="00A1350B" w:rsidDel="00F6783B">
          <w:rPr>
            <w:b/>
            <w:bCs/>
            <w:color w:val="7030A0"/>
          </w:rPr>
          <w:delText>CONDUCTED</w:delText>
        </w:r>
      </w:del>
      <w:r w:rsidRPr="009A201B">
        <w:rPr>
          <w:b/>
          <w:bCs/>
        </w:rPr>
        <w:t xml:space="preserve"> </w:t>
      </w:r>
      <w:r w:rsidRPr="009A201B">
        <w:rPr>
          <w:b/>
          <w:bCs/>
          <w:color w:val="0070C0"/>
        </w:rPr>
        <w:t>BY</w:t>
      </w:r>
      <w:del w:id="48" w:author="Patrick McElhiney" w:date="2024-06-10T09:45:00Z" w16du:dateUtc="2024-06-10T13:45: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38EB1509"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49" w:author="Patrick McElhiney" w:date="2024-06-10T09:45:00Z" w16du:dateUtc="2024-06-10T13:45: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50" w:author="Patrick McElhiney" w:date="2024-06-10T09:45:00Z" w16du:dateUtc="2024-06-10T13:45:00Z">
        <w:r w:rsidRPr="00A1350B" w:rsidDel="00F6783B">
          <w:rPr>
            <w:b/>
            <w:bCs/>
            <w:color w:val="7030A0"/>
          </w:rPr>
          <w:delText>CONDUCTED</w:delText>
        </w:r>
      </w:del>
      <w:r w:rsidRPr="009A201B">
        <w:rPr>
          <w:b/>
          <w:bCs/>
        </w:rPr>
        <w:t xml:space="preserve"> </w:t>
      </w:r>
      <w:del w:id="51" w:author="Patrick McElhiney" w:date="2024-06-10T09:45:00Z" w16du:dateUtc="2024-06-10T13:45:00Z">
        <w:r w:rsidRPr="009A201B" w:rsidDel="00F6783B">
          <w:rPr>
            <w:b/>
            <w:bCs/>
            <w:color w:val="0070C0"/>
          </w:rPr>
          <w:delText>BY</w:delText>
        </w:r>
        <w:r w:rsidRPr="009A201B" w:rsidDel="00F6783B">
          <w:rPr>
            <w:b/>
            <w:bCs/>
          </w:rPr>
          <w:delText xml:space="preserve"> </w:delText>
        </w:r>
        <w:r w:rsidDel="00F6783B">
          <w:rPr>
            <w:b/>
            <w:bCs/>
          </w:rPr>
          <w:delText xml:space="preserve">                                          </w:delText>
        </w:r>
      </w:del>
      <w:ins w:id="52" w:author="Patrick McElhiney" w:date="2024-06-10T09:45:00Z" w16du:dateUtc="2024-06-10T13:45:00Z">
        <w:r w:rsidR="00F6783B" w:rsidRPr="009A201B">
          <w:rPr>
            <w:b/>
            <w:bCs/>
            <w:color w:val="0070C0"/>
          </w:rPr>
          <w:t>BY</w:t>
        </w:r>
        <w:r w:rsidR="00F6783B">
          <w:rPr>
            <w:b/>
            <w:bCs/>
          </w:rPr>
          <w:t xml:space="preserve"> </w:t>
        </w:r>
      </w:ins>
      <w:r>
        <w:rPr>
          <w:b/>
          <w:bCs/>
          <w:color w:val="FF0000"/>
        </w:rPr>
        <w:t>INDONESIA</w:t>
      </w:r>
      <w:r w:rsidRPr="000D346D">
        <w:rPr>
          <w:b/>
          <w:bCs/>
        </w:rPr>
        <w:t>;</w:t>
      </w:r>
    </w:p>
    <w:p w14:paraId="5B7AD775" w14:textId="16000D24"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53" w:author="Patrick McElhiney" w:date="2024-06-10T09:45:00Z" w16du:dateUtc="2024-06-10T13:45: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54" w:author="Patrick McElhiney" w:date="2024-06-10T09:45:00Z" w16du:dateUtc="2024-06-10T13:45:00Z">
        <w:r w:rsidRPr="00A1350B" w:rsidDel="00F6783B">
          <w:rPr>
            <w:b/>
            <w:bCs/>
            <w:color w:val="7030A0"/>
          </w:rPr>
          <w:delText>CONDUCTED</w:delText>
        </w:r>
      </w:del>
      <w:r w:rsidRPr="009A201B">
        <w:rPr>
          <w:b/>
          <w:bCs/>
        </w:rPr>
        <w:t xml:space="preserve"> </w:t>
      </w:r>
      <w:r w:rsidRPr="009A201B">
        <w:rPr>
          <w:b/>
          <w:bCs/>
          <w:color w:val="0070C0"/>
        </w:rPr>
        <w:t>BY</w:t>
      </w:r>
      <w:del w:id="55" w:author="Patrick McElhiney" w:date="2024-06-10T09:46:00Z" w16du:dateUtc="2024-06-10T13:46: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LAW ENFORCEMENT</w:t>
      </w:r>
      <w:r w:rsidRPr="000D346D">
        <w:rPr>
          <w:b/>
          <w:bCs/>
        </w:rPr>
        <w:t>;</w:t>
      </w:r>
    </w:p>
    <w:p w14:paraId="12A87F4B" w14:textId="6EAAF216"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56" w:author="Patrick McElhiney" w:date="2024-06-10T09:46:00Z" w16du:dateUtc="2024-06-10T13:46: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57" w:author="Patrick McElhiney" w:date="2024-06-10T09:46:00Z" w16du:dateUtc="2024-06-10T13:46:00Z">
        <w:r w:rsidRPr="00BE70C8" w:rsidDel="00F6783B">
          <w:rPr>
            <w:b/>
            <w:bCs/>
            <w:color w:val="7030A0"/>
          </w:rPr>
          <w:delText>CONDUCTED</w:delText>
        </w:r>
      </w:del>
      <w:r w:rsidRPr="009A201B">
        <w:rPr>
          <w:b/>
          <w:bCs/>
        </w:rPr>
        <w:t xml:space="preserve"> </w:t>
      </w:r>
      <w:r w:rsidRPr="009A201B">
        <w:rPr>
          <w:b/>
          <w:bCs/>
          <w:color w:val="0070C0"/>
        </w:rPr>
        <w:t>BY</w:t>
      </w:r>
      <w:del w:id="58" w:author="Patrick McElhiney" w:date="2024-06-10T09:46:00Z" w16du:dateUtc="2024-06-10T13:46: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MILITIA</w:t>
      </w:r>
      <w:r w:rsidRPr="000D346D">
        <w:rPr>
          <w:b/>
          <w:bCs/>
        </w:rPr>
        <w:t>;</w:t>
      </w:r>
    </w:p>
    <w:p w14:paraId="65282747" w14:textId="358688E5"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59" w:author="Patrick McElhiney" w:date="2024-06-10T09:46:00Z" w16du:dateUtc="2024-06-10T13:46: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60" w:author="Patrick McElhiney" w:date="2024-06-10T09:46:00Z" w16du:dateUtc="2024-06-10T13:46:00Z">
        <w:r w:rsidRPr="00BE70C8" w:rsidDel="00F6783B">
          <w:rPr>
            <w:b/>
            <w:bCs/>
            <w:color w:val="7030A0"/>
          </w:rPr>
          <w:delText>CONDUCTED</w:delText>
        </w:r>
      </w:del>
      <w:r w:rsidRPr="009A201B">
        <w:rPr>
          <w:b/>
          <w:bCs/>
        </w:rPr>
        <w:t xml:space="preserve"> </w:t>
      </w:r>
      <w:r w:rsidRPr="009A201B">
        <w:rPr>
          <w:b/>
          <w:bCs/>
          <w:color w:val="0070C0"/>
        </w:rPr>
        <w:t>BY</w:t>
      </w:r>
      <w:del w:id="61" w:author="Patrick McElhiney" w:date="2024-06-10T09:46:00Z" w16du:dateUtc="2024-06-10T13:46: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NATIONAL MILITARY</w:t>
      </w:r>
      <w:r w:rsidRPr="000D346D">
        <w:rPr>
          <w:b/>
          <w:bCs/>
        </w:rPr>
        <w:t>;</w:t>
      </w:r>
    </w:p>
    <w:p w14:paraId="337BB880" w14:textId="19D0A44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62" w:author="Patrick McElhiney" w:date="2024-06-10T09:46:00Z" w16du:dateUtc="2024-06-10T13:46: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63" w:author="Patrick McElhiney" w:date="2024-06-10T09:46:00Z" w16du:dateUtc="2024-06-10T13:46:00Z">
        <w:r w:rsidRPr="00A1350B" w:rsidDel="00F6783B">
          <w:rPr>
            <w:b/>
            <w:bCs/>
            <w:color w:val="7030A0"/>
          </w:rPr>
          <w:delText>CONDUCTED</w:delText>
        </w:r>
      </w:del>
      <w:r w:rsidRPr="009A201B">
        <w:rPr>
          <w:b/>
          <w:bCs/>
        </w:rPr>
        <w:t xml:space="preserve"> </w:t>
      </w:r>
      <w:r w:rsidRPr="009A201B">
        <w:rPr>
          <w:b/>
          <w:bCs/>
          <w:color w:val="0070C0"/>
        </w:rPr>
        <w:t>BY</w:t>
      </w:r>
      <w:del w:id="64" w:author="Patrick McElhiney" w:date="2024-06-10T09:46:00Z" w16du:dateUtc="2024-06-10T13:46:00Z">
        <w:r w:rsidRPr="009A201B" w:rsidDel="00F6783B">
          <w:rPr>
            <w:b/>
            <w:bCs/>
          </w:rPr>
          <w:delText xml:space="preserve"> </w:delText>
        </w:r>
        <w:r w:rsidDel="00F6783B">
          <w:rPr>
            <w:b/>
            <w:bCs/>
          </w:rPr>
          <w:delText xml:space="preserve">                                         </w:delText>
        </w:r>
      </w:del>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6555E09D"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65" w:author="Patrick McElhiney" w:date="2024-06-10T09:46:00Z" w16du:dateUtc="2024-06-10T13:46: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66" w:author="Patrick McElhiney" w:date="2024-06-10T09:46:00Z" w16du:dateUtc="2024-06-10T13:46:00Z">
        <w:r w:rsidRPr="00A1350B" w:rsidDel="00F6783B">
          <w:rPr>
            <w:b/>
            <w:bCs/>
            <w:color w:val="7030A0"/>
          </w:rPr>
          <w:delText>CONDUCTED</w:delText>
        </w:r>
      </w:del>
      <w:r w:rsidRPr="009A201B">
        <w:rPr>
          <w:b/>
          <w:bCs/>
        </w:rPr>
        <w:t xml:space="preserve"> </w:t>
      </w:r>
      <w:r w:rsidRPr="009A201B">
        <w:rPr>
          <w:b/>
          <w:bCs/>
          <w:color w:val="0070C0"/>
        </w:rPr>
        <w:t>BY</w:t>
      </w:r>
      <w:del w:id="67" w:author="Patrick McElhiney" w:date="2024-06-10T09:47:00Z" w16du:dateUtc="2024-06-10T13:47:00Z">
        <w:r w:rsidRPr="009A201B" w:rsidDel="00F6783B">
          <w:rPr>
            <w:b/>
            <w:bCs/>
          </w:rPr>
          <w:delText xml:space="preserve"> </w:delText>
        </w:r>
        <w:r w:rsidDel="00F6783B">
          <w:rPr>
            <w:b/>
            <w:bCs/>
          </w:rPr>
          <w:delText xml:space="preserve">                                         </w:delText>
        </w:r>
      </w:del>
      <w:r>
        <w:rPr>
          <w:b/>
          <w:bCs/>
        </w:rPr>
        <w:t xml:space="preserve"> </w:t>
      </w:r>
      <w:r>
        <w:rPr>
          <w:b/>
          <w:bCs/>
          <w:color w:val="FF0000"/>
        </w:rPr>
        <w:t>RUSSIA</w:t>
      </w:r>
      <w:r w:rsidRPr="000D346D">
        <w:rPr>
          <w:b/>
          <w:bCs/>
        </w:rPr>
        <w:t>;</w:t>
      </w:r>
    </w:p>
    <w:p w14:paraId="1AAC9398" w14:textId="68BD6E64"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68" w:author="Patrick McElhiney" w:date="2024-06-10T09:47:00Z" w16du:dateUtc="2024-06-10T13:47: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69" w:author="Patrick McElhiney" w:date="2024-06-10T09:47:00Z" w16du:dateUtc="2024-06-10T13:47:00Z">
        <w:r w:rsidRPr="00A1350B" w:rsidDel="00F6783B">
          <w:rPr>
            <w:b/>
            <w:bCs/>
            <w:color w:val="7030A0"/>
          </w:rPr>
          <w:delText>CONDUCTED</w:delText>
        </w:r>
      </w:del>
      <w:r w:rsidRPr="009A201B">
        <w:rPr>
          <w:b/>
          <w:bCs/>
        </w:rPr>
        <w:t xml:space="preserve"> </w:t>
      </w:r>
      <w:r w:rsidRPr="009A201B">
        <w:rPr>
          <w:b/>
          <w:bCs/>
          <w:color w:val="0070C0"/>
        </w:rPr>
        <w:t>BY</w:t>
      </w:r>
      <w:del w:id="70" w:author="Patrick McElhiney" w:date="2024-06-10T09:47:00Z" w16du:dateUtc="2024-06-10T13:47:00Z">
        <w:r w:rsidRPr="009A201B" w:rsidDel="00F6783B">
          <w:rPr>
            <w:b/>
            <w:bCs/>
          </w:rPr>
          <w:delText xml:space="preserve"> </w:delText>
        </w:r>
        <w:r w:rsidDel="00F6783B">
          <w:rPr>
            <w:b/>
            <w:bCs/>
          </w:rPr>
          <w:delText xml:space="preserve">                                         </w:delText>
        </w:r>
      </w:del>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ins w:id="71" w:author="Patrick McElhiney" w:date="2024-06-10T09:47:00Z" w16du:dateUtc="2024-06-10T13:47:00Z">
        <w:r w:rsidR="00F6783B">
          <w:rPr>
            <w:b/>
            <w:bCs/>
          </w:rPr>
          <w:t xml:space="preserve">                   </w:t>
        </w:r>
      </w:ins>
      <w:r w:rsidRPr="001947C7">
        <w:rPr>
          <w:b/>
          <w:bCs/>
          <w:color w:val="FF0000"/>
        </w:rPr>
        <w:t>ANY DOMESTIC NATION</w:t>
      </w:r>
      <w:r>
        <w:rPr>
          <w:b/>
          <w:bCs/>
        </w:rPr>
        <w:t>;</w:t>
      </w:r>
    </w:p>
    <w:p w14:paraId="272C9ED3" w14:textId="36F8C3F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72" w:author="Patrick McElhiney" w:date="2024-06-10T09:47:00Z" w16du:dateUtc="2024-06-10T13:47: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73" w:author="Patrick McElhiney" w:date="2024-06-10T09:47:00Z" w16du:dateUtc="2024-06-10T13:47:00Z">
        <w:r w:rsidRPr="00A1350B" w:rsidDel="00F6783B">
          <w:rPr>
            <w:b/>
            <w:bCs/>
            <w:color w:val="7030A0"/>
          </w:rPr>
          <w:delText>CONDUCTED</w:delText>
        </w:r>
      </w:del>
      <w:r w:rsidRPr="009A201B">
        <w:rPr>
          <w:b/>
          <w:bCs/>
        </w:rPr>
        <w:t xml:space="preserve"> </w:t>
      </w:r>
      <w:r w:rsidRPr="009A201B">
        <w:rPr>
          <w:b/>
          <w:bCs/>
          <w:color w:val="0070C0"/>
        </w:rPr>
        <w:t>BY</w:t>
      </w:r>
      <w:del w:id="74" w:author="Patrick McElhiney" w:date="2024-06-10T09:47:00Z" w16du:dateUtc="2024-06-10T13:47:00Z">
        <w:r w:rsidRPr="009A201B" w:rsidDel="00F6783B">
          <w:rPr>
            <w:b/>
            <w:bCs/>
          </w:rPr>
          <w:delText xml:space="preserve"> </w:delText>
        </w:r>
        <w:r w:rsidDel="00F6783B">
          <w:rPr>
            <w:b/>
            <w:bCs/>
          </w:rPr>
          <w:delText xml:space="preserve">                                         </w:delText>
        </w:r>
      </w:del>
      <w:r>
        <w:rPr>
          <w:b/>
          <w:bCs/>
        </w:rPr>
        <w:t xml:space="preserve"> </w:t>
      </w:r>
      <w:r>
        <w:rPr>
          <w:b/>
          <w:bCs/>
          <w:color w:val="FF0000"/>
        </w:rPr>
        <w:t xml:space="preserve">ANY SECRET SERVICE </w:t>
      </w:r>
      <w:proofErr w:type="spellStart"/>
      <w:r>
        <w:rPr>
          <w:b/>
          <w:bCs/>
          <w:color w:val="FF0000"/>
        </w:rPr>
        <w:t>PROTECTEE</w:t>
      </w:r>
      <w:proofErr w:type="spellEnd"/>
      <w:r>
        <w:rPr>
          <w:b/>
          <w:bCs/>
        </w:rPr>
        <w:t>(</w:t>
      </w:r>
      <w:r w:rsidRPr="00081557">
        <w:rPr>
          <w:b/>
          <w:bCs/>
          <w:color w:val="808080" w:themeColor="background1" w:themeShade="80"/>
        </w:rPr>
        <w:t>S</w:t>
      </w:r>
      <w:r>
        <w:rPr>
          <w:b/>
          <w:bCs/>
        </w:rPr>
        <w:t>);</w:t>
      </w:r>
    </w:p>
    <w:p w14:paraId="455FBFC3" w14:textId="414B181A" w:rsidR="00F6783B" w:rsidRDefault="00F6783B" w:rsidP="00F6783B">
      <w:pPr>
        <w:ind w:left="720"/>
        <w:jc w:val="both"/>
        <w:rPr>
          <w:ins w:id="75" w:author="Patrick McElhiney" w:date="2024-06-10T09:49:00Z" w16du:dateUtc="2024-06-10T13:49:00Z"/>
          <w:b/>
          <w:bCs/>
        </w:rPr>
      </w:pPr>
      <w:ins w:id="76" w:author="Patrick McElhiney" w:date="2024-06-10T09:49:00Z" w16du:dateUtc="2024-06-10T13:49:00Z">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Pr="009A201B">
          <w:rPr>
            <w:b/>
            <w:bCs/>
            <w:color w:val="0070C0"/>
          </w:rPr>
          <w:t>BY</w:t>
        </w:r>
        <w:r>
          <w:rPr>
            <w:b/>
            <w:bCs/>
          </w:rPr>
          <w:t xml:space="preserve"> </w:t>
        </w:r>
        <w:r>
          <w:rPr>
            <w:b/>
            <w:bCs/>
            <w:color w:val="FF0000"/>
          </w:rPr>
          <w:t>THE UNITED STATES OF AMERICA</w:t>
        </w:r>
        <w:r>
          <w:rPr>
            <w:b/>
            <w:bCs/>
          </w:rPr>
          <w:t>;</w:t>
        </w:r>
      </w:ins>
    </w:p>
    <w:p w14:paraId="43C78F24" w14:textId="5BA21652"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77" w:author="Patrick McElhiney" w:date="2024-06-10T09:47:00Z" w16du:dateUtc="2024-06-10T13:47: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78" w:author="Patrick McElhiney" w:date="2024-06-10T09:47:00Z" w16du:dateUtc="2024-06-10T13:47:00Z">
        <w:r w:rsidRPr="00A1350B" w:rsidDel="00F6783B">
          <w:rPr>
            <w:b/>
            <w:bCs/>
            <w:color w:val="7030A0"/>
          </w:rPr>
          <w:delText>CONDUCTED</w:delText>
        </w:r>
      </w:del>
      <w:r w:rsidRPr="009A201B">
        <w:rPr>
          <w:b/>
          <w:bCs/>
        </w:rPr>
        <w:t xml:space="preserve"> </w:t>
      </w:r>
      <w:r w:rsidRPr="009A201B">
        <w:rPr>
          <w:b/>
          <w:bCs/>
          <w:color w:val="0070C0"/>
        </w:rPr>
        <w:t>BY</w:t>
      </w:r>
      <w:del w:id="79" w:author="Patrick McElhiney" w:date="2024-06-10T09:47:00Z" w16du:dateUtc="2024-06-10T13:47:00Z">
        <w:r w:rsidRPr="009A201B" w:rsidDel="00F6783B">
          <w:rPr>
            <w:b/>
            <w:bCs/>
          </w:rPr>
          <w:delText xml:space="preserve"> </w:delText>
        </w:r>
        <w:r w:rsidDel="00F6783B">
          <w:rPr>
            <w:b/>
            <w:bCs/>
          </w:rPr>
          <w:delText xml:space="preserve">                                         </w:delText>
        </w:r>
      </w:del>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492471B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80" w:author="Patrick McElhiney" w:date="2024-06-10T09:47:00Z" w16du:dateUtc="2024-06-10T13:47: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81" w:author="Patrick McElhiney" w:date="2024-06-10T09:47:00Z" w16du:dateUtc="2024-06-10T13:47:00Z">
        <w:r w:rsidRPr="00A1350B" w:rsidDel="00F6783B">
          <w:rPr>
            <w:b/>
            <w:bCs/>
            <w:color w:val="7030A0"/>
          </w:rPr>
          <w:delText>CONDUCTED</w:delText>
        </w:r>
      </w:del>
      <w:r w:rsidRPr="009A201B">
        <w:rPr>
          <w:b/>
          <w:bCs/>
        </w:rPr>
        <w:t xml:space="preserve"> </w:t>
      </w:r>
      <w:r w:rsidRPr="009A201B">
        <w:rPr>
          <w:b/>
          <w:bCs/>
          <w:color w:val="0070C0"/>
        </w:rPr>
        <w:t>BY</w:t>
      </w:r>
      <w:del w:id="82" w:author="Patrick McElhiney" w:date="2024-06-10T09:47:00Z" w16du:dateUtc="2024-06-10T13:47:00Z">
        <w:r w:rsidRPr="009A201B" w:rsidDel="00F6783B">
          <w:rPr>
            <w:b/>
            <w:bCs/>
          </w:rPr>
          <w:delText xml:space="preserve"> </w:delText>
        </w:r>
        <w:r w:rsidDel="00F6783B">
          <w:rPr>
            <w:b/>
            <w:bCs/>
          </w:rPr>
          <w:delText xml:space="preserve">                                         </w:delText>
        </w:r>
      </w:del>
      <w:r>
        <w:rPr>
          <w:b/>
          <w:bCs/>
        </w:rPr>
        <w:t xml:space="preserve"> </w:t>
      </w:r>
      <w:r>
        <w:rPr>
          <w:b/>
          <w:bCs/>
          <w:color w:val="FF0000"/>
        </w:rPr>
        <w:t>ZIMBABWE</w:t>
      </w:r>
      <w:r w:rsidRPr="000D346D">
        <w:rPr>
          <w:b/>
          <w:bCs/>
        </w:rPr>
        <w:t>;</w:t>
      </w:r>
    </w:p>
    <w:p w14:paraId="43976B0A" w14:textId="3DB1242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83" w:author="Patrick McElhiney" w:date="2024-06-10T09:48:00Z" w16du:dateUtc="2024-06-10T13:48: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ins>
      <w:del w:id="84" w:author="Patrick McElhiney" w:date="2024-06-10T09:48:00Z" w16du:dateUtc="2024-06-10T13:48:00Z">
        <w:r w:rsidRPr="00A1350B" w:rsidDel="00F6783B">
          <w:rPr>
            <w:b/>
            <w:bCs/>
            <w:color w:val="7030A0"/>
          </w:rPr>
          <w:delText>CONDUCTED</w:delText>
        </w:r>
        <w:r w:rsidRPr="009A201B" w:rsidDel="00F6783B">
          <w:rPr>
            <w:b/>
            <w:bCs/>
          </w:rPr>
          <w:delText xml:space="preserve"> </w:delText>
        </w:r>
      </w:del>
      <w:r w:rsidRPr="00174AF4">
        <w:rPr>
          <w:b/>
          <w:bCs/>
          <w:color w:val="00B050"/>
        </w:rPr>
        <w:t>DOMESTICALLY</w:t>
      </w:r>
      <w:r w:rsidRPr="000D346D">
        <w:rPr>
          <w:b/>
          <w:bCs/>
        </w:rPr>
        <w:t>;</w:t>
      </w:r>
    </w:p>
    <w:p w14:paraId="22F249DB" w14:textId="329905E2"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85" w:author="Patrick McElhiney" w:date="2024-06-10T09:48:00Z" w16du:dateUtc="2024-06-10T13:48: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86" w:author="Patrick McElhiney" w:date="2024-06-10T09:48:00Z" w16du:dateUtc="2024-06-10T13:48:00Z">
        <w:r w:rsidRPr="00BE70C8" w:rsidDel="00F6783B">
          <w:rPr>
            <w:b/>
            <w:bCs/>
            <w:color w:val="7030A0"/>
          </w:rPr>
          <w:delText>CONDUCTED</w:delText>
        </w:r>
      </w:del>
      <w:r w:rsidRPr="009A201B">
        <w:rPr>
          <w:b/>
          <w:bCs/>
        </w:rPr>
        <w:t xml:space="preserve"> </w:t>
      </w:r>
      <w:ins w:id="87" w:author="Patrick McElhiney" w:date="2024-06-10T09:48:00Z" w16du:dateUtc="2024-06-10T13:48:00Z">
        <w:r w:rsidR="00F6783B">
          <w:rPr>
            <w:b/>
            <w:bCs/>
          </w:rPr>
          <w:t xml:space="preserve">                                                                                          </w:t>
        </w:r>
      </w:ins>
      <w:r>
        <w:rPr>
          <w:b/>
          <w:bCs/>
          <w:color w:val="0070C0"/>
        </w:rPr>
        <w:t>DURING</w:t>
      </w:r>
      <w:del w:id="88" w:author="Patrick McElhiney" w:date="2024-06-10T09:48:00Z" w16du:dateUtc="2024-06-10T13:48:00Z">
        <w:r w:rsidRPr="009A201B" w:rsidDel="00F6783B">
          <w:rPr>
            <w:b/>
            <w:bCs/>
          </w:rPr>
          <w:delText xml:space="preserve"> </w:delText>
        </w:r>
        <w:r w:rsidDel="00F6783B">
          <w:rPr>
            <w:b/>
            <w:bCs/>
          </w:rPr>
          <w:delText xml:space="preserve">                                                 </w:delText>
        </w:r>
      </w:del>
      <w:ins w:id="89" w:author="Patrick McElhiney" w:date="2024-06-10T09:48:00Z" w16du:dateUtc="2024-06-10T13:48:00Z">
        <w:r w:rsidR="00F6783B">
          <w:rPr>
            <w:b/>
            <w:bCs/>
          </w:rPr>
          <w:t xml:space="preserve"> </w:t>
        </w:r>
      </w:ins>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60743249"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90" w:author="Patrick McElhiney" w:date="2024-06-10T09:49:00Z" w16du:dateUtc="2024-06-10T13:49: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91" w:author="Patrick McElhiney" w:date="2024-06-10T09:49:00Z" w16du:dateUtc="2024-06-10T13:49:00Z">
        <w:r w:rsidRPr="00BE70C8" w:rsidDel="00F6783B">
          <w:rPr>
            <w:b/>
            <w:bCs/>
            <w:color w:val="7030A0"/>
          </w:rPr>
          <w:delText>CONDUCTED</w:delText>
        </w:r>
      </w:del>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12C367F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92" w:author="Patrick McElhiney" w:date="2024-06-10T09:49:00Z" w16du:dateUtc="2024-06-10T13:49: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93" w:author="Patrick McElhiney" w:date="2024-06-10T09:49:00Z" w16du:dateUtc="2024-06-10T13:49:00Z">
        <w:r w:rsidRPr="00BE70C8" w:rsidDel="00F6783B">
          <w:rPr>
            <w:b/>
            <w:bCs/>
            <w:color w:val="7030A0"/>
          </w:rPr>
          <w:delText>CONDUCTED</w:delText>
        </w:r>
      </w:del>
      <w:r w:rsidRPr="009A201B">
        <w:rPr>
          <w:b/>
          <w:bCs/>
        </w:rPr>
        <w:t xml:space="preserve"> </w:t>
      </w:r>
      <w:r>
        <w:rPr>
          <w:b/>
          <w:bCs/>
          <w:color w:val="0070C0"/>
        </w:rPr>
        <w:t>FOR</w:t>
      </w:r>
      <w:del w:id="94" w:author="Patrick McElhiney" w:date="2024-06-10T09:49:00Z" w16du:dateUtc="2024-06-10T13:49: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79A575"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95" w:author="Patrick McElhiney" w:date="2024-06-10T09:49:00Z" w16du:dateUtc="2024-06-10T13:49: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96" w:author="Patrick McElhiney" w:date="2024-06-10T09:49:00Z" w16du:dateUtc="2024-06-10T13:49:00Z">
        <w:r w:rsidRPr="00BE70C8" w:rsidDel="00F6783B">
          <w:rPr>
            <w:b/>
            <w:bCs/>
            <w:color w:val="7030A0"/>
          </w:rPr>
          <w:delText>CONDUCTED</w:delText>
        </w:r>
      </w:del>
      <w:r w:rsidRPr="009A201B">
        <w:rPr>
          <w:b/>
          <w:bCs/>
        </w:rPr>
        <w:t xml:space="preserve"> </w:t>
      </w:r>
      <w:r>
        <w:rPr>
          <w:b/>
          <w:bCs/>
          <w:color w:val="0070C0"/>
        </w:rPr>
        <w:t>FOR</w:t>
      </w:r>
      <w:del w:id="97" w:author="Patrick McElhiney" w:date="2024-06-10T09:49:00Z" w16du:dateUtc="2024-06-10T13:49: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ins w:id="98" w:author="Patrick McElhiney" w:date="2024-06-10T09:49:00Z" w16du:dateUtc="2024-06-10T13:49:00Z">
        <w:r w:rsidR="00F6783B">
          <w:rPr>
            <w:b/>
            <w:bCs/>
          </w:rPr>
          <w:t xml:space="preserve"> </w:t>
        </w:r>
      </w:ins>
      <w:ins w:id="99" w:author="Patrick McElhiney" w:date="2024-06-10T09:50:00Z" w16du:dateUtc="2024-06-10T13:50:00Z">
        <w:r w:rsidR="00F6783B">
          <w:rPr>
            <w:b/>
            <w:bCs/>
          </w:rPr>
          <w:t xml:space="preserve">                                         </w:t>
        </w:r>
      </w:ins>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06536CAC"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100" w:author="Patrick McElhiney" w:date="2024-06-10T09:50:00Z" w16du:dateUtc="2024-06-10T13:50: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101" w:author="Patrick McElhiney" w:date="2024-06-10T09:50:00Z" w16du:dateUtc="2024-06-10T13:50:00Z">
        <w:r w:rsidRPr="00BE70C8" w:rsidDel="00F6783B">
          <w:rPr>
            <w:b/>
            <w:bCs/>
            <w:color w:val="7030A0"/>
          </w:rPr>
          <w:delText>CONDUCTED</w:delText>
        </w:r>
      </w:del>
      <w:r w:rsidRPr="009A201B">
        <w:rPr>
          <w:b/>
          <w:bCs/>
        </w:rPr>
        <w:t xml:space="preserve"> </w:t>
      </w:r>
      <w:r>
        <w:rPr>
          <w:b/>
          <w:bCs/>
          <w:color w:val="0070C0"/>
        </w:rPr>
        <w:t>FOR</w:t>
      </w:r>
      <w:del w:id="102" w:author="Patrick McElhiney" w:date="2024-06-10T09:50:00Z" w16du:dateUtc="2024-06-10T13:50: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del w:id="103" w:author="Patrick McElhiney" w:date="2024-06-10T09:50:00Z" w16du:dateUtc="2024-06-10T13:50:00Z">
        <w:r w:rsidDel="00F6783B">
          <w:rPr>
            <w:b/>
            <w:bCs/>
          </w:rPr>
          <w:delText xml:space="preserve">                                      </w:delText>
        </w:r>
      </w:del>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del w:id="104" w:author="Patrick McElhiney" w:date="2024-06-10T09:50:00Z" w16du:dateUtc="2024-06-10T13:50:00Z">
        <w:r w:rsidDel="00F6783B">
          <w:rPr>
            <w:b/>
            <w:bCs/>
          </w:rPr>
          <w:delText xml:space="preserve">                                              </w:delText>
        </w:r>
      </w:del>
      <w:r w:rsidRPr="00A1350B">
        <w:rPr>
          <w:b/>
          <w:bCs/>
          <w:color w:val="FF0000"/>
        </w:rPr>
        <w:t>ANY ILLEGAL MILITARY CONDUCT</w:t>
      </w:r>
      <w:r w:rsidRPr="000D346D">
        <w:rPr>
          <w:b/>
          <w:bCs/>
        </w:rPr>
        <w:t>;</w:t>
      </w:r>
    </w:p>
    <w:p w14:paraId="50FDBB65" w14:textId="155EEE7B"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05" w:author="Patrick McElhiney" w:date="2024-06-10T09:50:00Z" w16du:dateUtc="2024-06-10T13:50: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106" w:author="Patrick McElhiney" w:date="2024-06-10T09:50:00Z" w16du:dateUtc="2024-06-10T13:50:00Z">
        <w:r w:rsidRPr="00A1350B" w:rsidDel="00F6783B">
          <w:rPr>
            <w:b/>
            <w:bCs/>
            <w:color w:val="7030A0"/>
          </w:rPr>
          <w:delText>CONDUCTED</w:delText>
        </w:r>
      </w:del>
      <w:r w:rsidRPr="009A201B">
        <w:rPr>
          <w:b/>
          <w:bCs/>
        </w:rPr>
        <w:t xml:space="preserve"> </w:t>
      </w:r>
      <w:r>
        <w:rPr>
          <w:b/>
          <w:bCs/>
          <w:color w:val="0070C0"/>
        </w:rPr>
        <w:t>IN</w:t>
      </w:r>
      <w:del w:id="107" w:author="Patrick McElhiney" w:date="2024-06-10T09:50:00Z" w16du:dateUtc="2024-06-10T13:50:00Z">
        <w:r w:rsidRPr="009A201B" w:rsidDel="00F6783B">
          <w:rPr>
            <w:b/>
            <w:bCs/>
          </w:rPr>
          <w:delText xml:space="preserve"> </w:delText>
        </w:r>
        <w:r w:rsidDel="00F6783B">
          <w:rPr>
            <w:b/>
            <w:bCs/>
          </w:rPr>
          <w:delText xml:space="preserve">                                           </w:delText>
        </w:r>
      </w:del>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0EA0E2E1"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08" w:author="Patrick McElhiney" w:date="2024-06-10T09:50:00Z" w16du:dateUtc="2024-06-10T13:50: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109" w:author="Patrick McElhiney" w:date="2024-06-10T09:50:00Z" w16du:dateUtc="2024-06-10T13:50:00Z">
        <w:r w:rsidRPr="00A1350B" w:rsidDel="00F6783B">
          <w:rPr>
            <w:b/>
            <w:bCs/>
            <w:color w:val="7030A0"/>
          </w:rPr>
          <w:delText>CONDUCTED</w:delText>
        </w:r>
      </w:del>
      <w:r w:rsidRPr="009A201B">
        <w:rPr>
          <w:b/>
          <w:bCs/>
        </w:rPr>
        <w:t xml:space="preserve"> </w:t>
      </w:r>
      <w:r>
        <w:rPr>
          <w:b/>
          <w:bCs/>
          <w:color w:val="0070C0"/>
        </w:rPr>
        <w:t>IN</w:t>
      </w:r>
      <w:del w:id="110" w:author="Patrick McElhiney" w:date="2024-06-10T09:50:00Z" w16du:dateUtc="2024-06-10T13:50:00Z">
        <w:r w:rsidRPr="009A201B" w:rsidDel="00F6783B">
          <w:rPr>
            <w:b/>
            <w:bCs/>
          </w:rPr>
          <w:delText xml:space="preserve"> </w:delText>
        </w:r>
        <w:r w:rsidDel="00F6783B">
          <w:rPr>
            <w:b/>
            <w:bCs/>
          </w:rPr>
          <w:delText xml:space="preserve">                                           </w:delText>
        </w:r>
      </w:del>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9708592"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11" w:author="Patrick McElhiney" w:date="2024-06-10T09:50:00Z" w16du:dateUtc="2024-06-10T13:50: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112" w:author="Patrick McElhiney" w:date="2024-06-10T09:50:00Z" w16du:dateUtc="2024-06-10T13:50:00Z">
        <w:r w:rsidRPr="00A1350B" w:rsidDel="00F6783B">
          <w:rPr>
            <w:b/>
            <w:bCs/>
            <w:color w:val="7030A0"/>
          </w:rPr>
          <w:delText>CONDUCTED</w:delText>
        </w:r>
      </w:del>
      <w:r w:rsidRPr="009A201B">
        <w:rPr>
          <w:b/>
          <w:bCs/>
        </w:rPr>
        <w:t xml:space="preserve"> </w:t>
      </w:r>
      <w:ins w:id="113" w:author="Patrick McElhiney" w:date="2024-06-10T09:51:00Z" w16du:dateUtc="2024-06-10T13:51:00Z">
        <w:r w:rsidR="00F6783B">
          <w:rPr>
            <w:b/>
            <w:bCs/>
          </w:rPr>
          <w:t xml:space="preserve">                                                                                                     </w:t>
        </w:r>
      </w:ins>
      <w:r>
        <w:rPr>
          <w:b/>
          <w:bCs/>
          <w:color w:val="0070C0"/>
        </w:rPr>
        <w:t>IN</w:t>
      </w:r>
      <w:del w:id="114" w:author="Patrick McElhiney" w:date="2024-06-10T09:51:00Z" w16du:dateUtc="2024-06-10T13:51:00Z">
        <w:r w:rsidRPr="009A201B" w:rsidDel="00F6783B">
          <w:rPr>
            <w:b/>
            <w:bCs/>
          </w:rPr>
          <w:delText xml:space="preserve"> </w:delText>
        </w:r>
        <w:r w:rsidDel="00F6783B">
          <w:rPr>
            <w:b/>
            <w:bCs/>
          </w:rPr>
          <w:delText xml:space="preserve">                                           </w:delText>
        </w:r>
      </w:del>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138957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15" w:author="Patrick McElhiney" w:date="2024-06-10T09:51:00Z" w16du:dateUtc="2024-06-10T13:51: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116" w:author="Patrick McElhiney" w:date="2024-06-10T09:51:00Z" w16du:dateUtc="2024-06-10T13:51:00Z">
        <w:r w:rsidRPr="00A1350B" w:rsidDel="00F6783B">
          <w:rPr>
            <w:b/>
            <w:bCs/>
            <w:color w:val="7030A0"/>
          </w:rPr>
          <w:delText>CONDUCTED</w:delText>
        </w:r>
      </w:del>
      <w:r w:rsidRPr="009A201B">
        <w:rPr>
          <w:b/>
          <w:bCs/>
        </w:rPr>
        <w:t xml:space="preserve"> </w:t>
      </w:r>
      <w:r>
        <w:rPr>
          <w:b/>
          <w:bCs/>
          <w:color w:val="0070C0"/>
        </w:rPr>
        <w:t>IN</w:t>
      </w:r>
      <w:del w:id="117" w:author="Patrick McElhiney" w:date="2024-06-10T09:51:00Z" w16du:dateUtc="2024-06-10T13:51:00Z">
        <w:r w:rsidRPr="009A201B" w:rsidDel="00F6783B">
          <w:rPr>
            <w:b/>
            <w:bCs/>
          </w:rPr>
          <w:delText xml:space="preserve"> </w:delText>
        </w:r>
        <w:r w:rsidDel="00F6783B">
          <w:rPr>
            <w:b/>
            <w:bCs/>
          </w:rPr>
          <w:delText xml:space="preserve">                                           </w:delText>
        </w:r>
      </w:del>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5071C654"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18" w:author="Patrick McElhiney" w:date="2024-06-10T09:51:00Z" w16du:dateUtc="2024-06-10T13:51: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119" w:author="Patrick McElhiney" w:date="2024-06-10T09:51:00Z" w16du:dateUtc="2024-06-10T13:51:00Z">
        <w:r w:rsidRPr="00A1350B" w:rsidDel="00F6783B">
          <w:rPr>
            <w:b/>
            <w:bCs/>
            <w:color w:val="7030A0"/>
          </w:rPr>
          <w:delText>CONDUCTED</w:delText>
        </w:r>
      </w:del>
      <w:r w:rsidRPr="009A201B">
        <w:rPr>
          <w:b/>
          <w:bCs/>
        </w:rPr>
        <w:t xml:space="preserve"> </w:t>
      </w:r>
      <w:r>
        <w:rPr>
          <w:b/>
          <w:bCs/>
          <w:color w:val="0070C0"/>
        </w:rPr>
        <w:t>IN</w:t>
      </w:r>
      <w:del w:id="120" w:author="Patrick McElhiney" w:date="2024-06-10T09:51:00Z" w16du:dateUtc="2024-06-10T13:51:00Z">
        <w:r w:rsidRPr="009A201B" w:rsidDel="00F6783B">
          <w:rPr>
            <w:b/>
            <w:bCs/>
          </w:rPr>
          <w:delText xml:space="preserve"> </w:delText>
        </w:r>
        <w:r w:rsidDel="00F6783B">
          <w:rPr>
            <w:b/>
            <w:bCs/>
          </w:rPr>
          <w:delText xml:space="preserve">                                           </w:delText>
        </w:r>
      </w:del>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C45FCD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21" w:author="Patrick McElhiney" w:date="2024-06-10T09:51:00Z" w16du:dateUtc="2024-06-10T13:51: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122" w:author="Patrick McElhiney" w:date="2024-06-10T09:51:00Z" w16du:dateUtc="2024-06-10T13:51:00Z">
        <w:r w:rsidRPr="00A1350B" w:rsidDel="00F6783B">
          <w:rPr>
            <w:b/>
            <w:bCs/>
            <w:color w:val="7030A0"/>
          </w:rPr>
          <w:delText>CONDUCTED</w:delText>
        </w:r>
      </w:del>
      <w:r w:rsidRPr="009A201B">
        <w:rPr>
          <w:b/>
          <w:bCs/>
        </w:rPr>
        <w:t xml:space="preserve"> </w:t>
      </w:r>
      <w:r>
        <w:rPr>
          <w:b/>
          <w:bCs/>
          <w:color w:val="0070C0"/>
        </w:rPr>
        <w:t>IN</w:t>
      </w:r>
      <w:del w:id="123" w:author="Patrick McElhiney" w:date="2024-06-10T09:51:00Z" w16du:dateUtc="2024-06-10T13:51:00Z">
        <w:r w:rsidRPr="009A201B" w:rsidDel="00F6783B">
          <w:rPr>
            <w:b/>
            <w:bCs/>
          </w:rPr>
          <w:delText xml:space="preserve"> </w:delText>
        </w:r>
        <w:r w:rsidDel="00F6783B">
          <w:rPr>
            <w:b/>
            <w:bCs/>
          </w:rPr>
          <w:delText xml:space="preserve">                                           </w:delText>
        </w:r>
      </w:del>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3B60F97A"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ins w:id="124" w:author="Patrick McElhiney" w:date="2024-06-10T09:51:00Z" w16du:dateUtc="2024-06-10T13:51: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125" w:author="Patrick McElhiney" w:date="2024-06-10T09:51:00Z" w16du:dateUtc="2024-06-10T13:51:00Z">
        <w:r w:rsidRPr="00A1350B" w:rsidDel="00F6783B">
          <w:rPr>
            <w:b/>
            <w:bCs/>
            <w:color w:val="7030A0"/>
          </w:rPr>
          <w:delText>CONDUCTED</w:delText>
        </w:r>
      </w:del>
      <w:r w:rsidRPr="009A201B">
        <w:rPr>
          <w:b/>
          <w:bCs/>
        </w:rPr>
        <w:t xml:space="preserve"> </w:t>
      </w:r>
      <w:r>
        <w:rPr>
          <w:b/>
          <w:bCs/>
          <w:color w:val="0070C0"/>
        </w:rPr>
        <w:t>IN</w:t>
      </w:r>
      <w:del w:id="126" w:author="Patrick McElhiney" w:date="2024-06-10T09:52:00Z" w16du:dateUtc="2024-06-10T13:52:00Z">
        <w:r w:rsidRPr="009A201B" w:rsidDel="00F6783B">
          <w:rPr>
            <w:b/>
            <w:bCs/>
          </w:rPr>
          <w:delText xml:space="preserve"> </w:delText>
        </w:r>
        <w:r w:rsidDel="00F6783B">
          <w:rPr>
            <w:b/>
            <w:bCs/>
          </w:rPr>
          <w:delText xml:space="preserve">                                           </w:delText>
        </w:r>
      </w:del>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3DF4367A"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ins w:id="127" w:author="Patrick McElhiney" w:date="2024-06-10T09:52:00Z" w16du:dateUtc="2024-06-10T13:52:00Z">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ins>
      <w:del w:id="128" w:author="Patrick McElhiney" w:date="2024-06-10T09:52:00Z" w16du:dateUtc="2024-06-10T13:52:00Z">
        <w:r w:rsidRPr="00BE70C8" w:rsidDel="00F6783B">
          <w:rPr>
            <w:b/>
            <w:bCs/>
            <w:color w:val="7030A0"/>
          </w:rPr>
          <w:delText>CONDUCTED</w:delText>
        </w:r>
      </w:del>
      <w:r w:rsidRPr="009A201B">
        <w:rPr>
          <w:b/>
          <w:bCs/>
        </w:rPr>
        <w:t xml:space="preserve"> </w:t>
      </w:r>
      <w:r>
        <w:rPr>
          <w:b/>
          <w:bCs/>
          <w:color w:val="0070C0"/>
        </w:rPr>
        <w:t>THROUGH</w:t>
      </w:r>
      <w:del w:id="129" w:author="Patrick McElhiney" w:date="2024-06-10T09:52:00Z" w16du:dateUtc="2024-06-10T13:52:00Z">
        <w:r w:rsidRPr="009A201B" w:rsidDel="00F6783B">
          <w:rPr>
            <w:b/>
            <w:bCs/>
          </w:rPr>
          <w:delText xml:space="preserve"> </w:delText>
        </w:r>
        <w:r w:rsidDel="00F6783B">
          <w:rPr>
            <w:b/>
            <w:bCs/>
          </w:rPr>
          <w:delText xml:space="preserve">                                                </w:delText>
        </w:r>
      </w:del>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6F6187AB"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3B017DDC"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00D222A4">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lastRenderedPageBreak/>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7277D9DB"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Pr="00453859">
        <w:rPr>
          <w:b/>
          <w:bCs/>
          <w:color w:val="7030A0"/>
        </w:rPr>
        <w:t>COMMITTED</w:t>
      </w:r>
      <w:r>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85364" w14:textId="77777777" w:rsidR="007831C9" w:rsidRDefault="007831C9" w:rsidP="005B7682">
      <w:pPr>
        <w:spacing w:after="0" w:line="240" w:lineRule="auto"/>
      </w:pPr>
      <w:r>
        <w:separator/>
      </w:r>
    </w:p>
  </w:endnote>
  <w:endnote w:type="continuationSeparator" w:id="0">
    <w:p w14:paraId="0BBD644E" w14:textId="77777777" w:rsidR="007831C9" w:rsidRDefault="007831C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078D6" w14:textId="77777777" w:rsidR="007831C9" w:rsidRDefault="007831C9" w:rsidP="005B7682">
      <w:pPr>
        <w:spacing w:after="0" w:line="240" w:lineRule="auto"/>
      </w:pPr>
      <w:r>
        <w:separator/>
      </w:r>
    </w:p>
  </w:footnote>
  <w:footnote w:type="continuationSeparator" w:id="0">
    <w:p w14:paraId="0A80912E" w14:textId="77777777" w:rsidR="007831C9" w:rsidRDefault="007831C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AD" w15:userId="S::patrick@mce123.com::5aadb92b-7ba2-4bc3-addd-c4d01d1ffb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1C9"/>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82</Pages>
  <Words>21274</Words>
  <Characters>121267</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2024-06-10T13:52:00Z</dcterms:created>
  <dcterms:modified xsi:type="dcterms:W3CDTF">2024-06-10T13:52:00Z</dcterms:modified>
</cp:coreProperties>
</file>